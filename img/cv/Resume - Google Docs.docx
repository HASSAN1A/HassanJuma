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2496.373291015625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                                   HASSAN JUMA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8037109375" w:line="240" w:lineRule="auto"/>
        <w:ind w:right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+25471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8623313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8037109375" w:line="240" w:lineRule="auto"/>
        <w:ind w:right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6"/>
            <w:szCs w:val="26"/>
            <w:u w:val="single"/>
            <w:rtl w:val="0"/>
          </w:rPr>
          <w:t xml:space="preserve">http://okothhassanjuma@gmail.com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8037109375" w:line="240" w:lineRule="auto"/>
        <w:ind w:right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6"/>
            <w:szCs w:val="26"/>
            <w:u w:val="single"/>
            <w:rtl w:val="0"/>
          </w:rPr>
          <w:t xml:space="preserve">https://www.linkedin.com/in/hassan-juma-b0a530101/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8046875" w:line="240" w:lineRule="auto"/>
        <w:ind w:right="0"/>
        <w:jc w:val="center"/>
        <w:rPr>
          <w:rFonts w:ascii="Montserrat" w:cs="Montserrat" w:eastAsia="Montserrat" w:hAnsi="Montserrat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Gmail</w:t>
        </w:r>
      </w:hyperlink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Montserrat" w:cs="Montserrat" w:eastAsia="Montserrat" w:hAnsi="Montserrat"/>
          <w:color w:val="1155cc"/>
          <w:sz w:val="26"/>
          <w:szCs w:val="26"/>
          <w:rtl w:val="0"/>
        </w:rPr>
        <w:t xml:space="preserve"> 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Montserrat" w:cs="Montserrat" w:eastAsia="Montserrat" w:hAnsi="Montserrat"/>
          <w:color w:val="0000ff"/>
          <w:sz w:val="26"/>
          <w:szCs w:val="26"/>
          <w:rtl w:val="0"/>
        </w:rPr>
        <w:t xml:space="preserve"> 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35693359375" w:line="240" w:lineRule="auto"/>
        <w:ind w:right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PROFESSIONAL 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" w:id="0"/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an experienced and results-driven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graduate with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high-level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expertise in software development with a deep understanding of  Javascript, PHP, C,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C++,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Jquery, Angular JS, React,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Vue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.js, HTML5, CSS3, Sass,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WordPress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Bootstrap CSS framework P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ython, Flask, Django,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Databases: MySQL and MariaDB, PostgreSQL, MongoDB, Amazon Aurora,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Oracle,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Containers: Docker, Docker-Compose, CoreOS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Vagrant and </w:t>
      </w:r>
      <w:r w:rsidDel="00000000" w:rsidR="00000000" w:rsidRPr="00000000">
        <w:rPr>
          <w:sz w:val="24"/>
          <w:szCs w:val="24"/>
          <w:rtl w:val="0"/>
        </w:rPr>
        <w:t xml:space="preserve">Container Orchestration: Kubernetes, Virtualization: VMWare, Proxmox, VirtualBox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CI/CD,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Application Monitoring: Grafana, Newrelic, Prometheus, StackDriver/Cloud Monitoring, Serverless: App Engine, Cloud Functions, AWS Lambda, Automation: Ansible, IaC: Terraform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 Software Development Life Cycle. 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 a scrum master,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have a history of repeated success in directing projects from inception to execution by strategically allocating resources and delegating tasks to achieve on-time, on-budget delivery.</w:t>
      </w:r>
      <w:del w:author="" w:id="0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06884765625" w:line="240" w:lineRule="auto"/>
        <w:ind w:left="6.75872802734375" w:right="388.0902099609375" w:firstLine="0"/>
        <w:jc w:val="center"/>
        <w:rPr>
          <w:ins w:author="" w:id="0"/>
          <w:rFonts w:ascii="Montserrat" w:cs="Montserrat" w:eastAsia="Montserrat" w:hAnsi="Montserrat"/>
          <w:sz w:val="24"/>
          <w:szCs w:val="24"/>
        </w:rPr>
      </w:pPr>
      <w:ins w:author="" w:id="0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06884765625" w:line="310.83932876586914" w:lineRule="auto"/>
        <w:ind w:left="6.75872802734375" w:right="388.0902099609375" w:firstLine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603271484375" w:line="240" w:lineRule="auto"/>
        <w:ind w:left="4.258270263671875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April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201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7 - Current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AO technologies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before="113.306884765625" w:line="310.83932876586914" w:lineRule="auto"/>
        <w:ind w:right="388.0902099609375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Full-stack Engineer</w:t>
      </w:r>
    </w:p>
    <w:p w:rsidR="00000000" w:rsidDel="00000000" w:rsidP="00000000" w:rsidRDefault="00000000" w:rsidRPr="00000000" w14:paraId="0000000C">
      <w:pPr>
        <w:widowControl w:val="0"/>
        <w:spacing w:before="113.306884765625" w:line="310.83932876586914" w:lineRule="auto"/>
        <w:ind w:right="388.0902099609375"/>
        <w:jc w:val="center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Responsibilities and Achievements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Write feature code and test code.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Examine complex build scripts to understand architecture dependencies and builds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Edit the build scripts to transpile/compile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Run tests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Create a pull request as per submission guidelines of the project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Communicate with the owners of the open-source projects as needed to help get the pull request merged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Work on programming and software development tasks under the guidance of the solution architect and senior developers on the project</w:t>
      </w:r>
    </w:p>
    <w:p w:rsidR="00000000" w:rsidDel="00000000" w:rsidP="00000000" w:rsidRDefault="00000000" w:rsidRPr="00000000" w14:paraId="00000014">
      <w:pPr>
        <w:widowControl w:val="0"/>
        <w:spacing w:before="34.9603271484375" w:line="240" w:lineRule="auto"/>
        <w:ind w:left="4.258270263671875" w:firstLine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April 2011- 2017: Java House Africa  </w:t>
      </w:r>
    </w:p>
    <w:p w:rsidR="00000000" w:rsidDel="00000000" w:rsidP="00000000" w:rsidRDefault="00000000" w:rsidRPr="00000000" w14:paraId="00000015">
      <w:pPr>
        <w:widowControl w:val="0"/>
        <w:spacing w:before="34.9603271484375" w:line="240" w:lineRule="auto"/>
        <w:ind w:left="4.258270263671875" w:firstLine="0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Website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13.306884765625" w:line="310.83932876586914" w:lineRule="auto"/>
        <w:ind w:right="388.0902099609375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Responsibilities and Achievements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Write feature code and test code.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1.4738178253174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Designed and maintained the site and assisted with the POS system maintenance.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2332763671875" w:line="240" w:lineRule="auto"/>
        <w:ind w:right="134.1357421875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EDUCATIONAL BACKGROUND </w:t>
      </w:r>
    </w:p>
    <w:p w:rsidR="00000000" w:rsidDel="00000000" w:rsidP="00000000" w:rsidRDefault="00000000" w:rsidRPr="00000000" w14:paraId="0000001A">
      <w:pPr>
        <w:widowControl w:val="0"/>
        <w:spacing w:before="34.9603271484375" w:line="240" w:lineRule="auto"/>
        <w:ind w:left="4.258270263671875" w:firstLine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April 2019- 2020 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Holberton School US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ALX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before="34.9603271484375" w:line="240" w:lineRule="auto"/>
        <w:ind w:left="4.258270263671875" w:firstLine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34.9603271484375" w:line="240" w:lineRule="auto"/>
        <w:ind w:left="4.258270263671875" w:firstLine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April 2018- 2018 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Moringa Schoo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widowControl w:val="0"/>
        <w:spacing w:before="34.9603271484375" w:line="240" w:lineRule="auto"/>
        <w:ind w:left="4.258270263671875" w:firstLine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Software Development Immersive 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34.9603271484375" w:line="240" w:lineRule="auto"/>
        <w:ind w:left="4.258270263671875" w:firstLine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April 2013- 2017 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JKUAT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widowControl w:val="0"/>
        <w:spacing w:before="34.9603271484375" w:line="240" w:lineRule="auto"/>
        <w:ind w:left="4.258270263671875" w:firstLine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34.9603271484375" w:line="240" w:lineRule="auto"/>
        <w:ind w:left="4.258270263671875" w:firstLine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April 2006- 2009 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Onjiko High School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widowControl w:val="0"/>
        <w:spacing w:before="34.9603271484375" w:line="240" w:lineRule="auto"/>
        <w:ind w:left="4.258270263671875" w:firstLine="0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K.C.S.E A- </w:t>
      </w:r>
    </w:p>
    <w:p w:rsidR="00000000" w:rsidDel="00000000" w:rsidP="00000000" w:rsidRDefault="00000000" w:rsidRPr="00000000" w14:paraId="00000022">
      <w:pPr>
        <w:widowControl w:val="0"/>
        <w:spacing w:before="34.9603271484375" w:line="240" w:lineRule="auto"/>
        <w:ind w:left="4.258270263671875" w:firstLine="0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Grouped 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Certifications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01.63833618164062" w:line="240" w:lineRule="auto"/>
        <w:ind w:left="720" w:firstLine="0"/>
        <w:jc w:val="center"/>
        <w:rPr>
          <w:rFonts w:ascii="Montserrat" w:cs="Montserrat" w:eastAsia="Montserrat" w:hAnsi="Montserrat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Cybersecurity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 Usable Security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 Software security,</w:t>
      </w: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 NDG Linux Essentials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</w:t>
      </w: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 NDG Linux Unhatched 1120 dm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 Google Cloud's Apigee API Platform, Amazon Web Services Developer - Associate, Amazon Web Services Cloud Practitioner, Containerization w/ Docker, Kubernetes &amp; OpenShift, AWS Fundamentals, MS Azure and Google Cloud Product.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33618164062" w:line="240" w:lineRule="auto"/>
        <w:ind w:left="720" w:right="0" w:firstLine="0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              CAREER OBJECTIVE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Looking for a challenging position as a software developer utilizing my excellent computer skills in order to provide exceptional technology and to bring professionalism, integrity, and skills to the true definition of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6" w:line="240" w:lineRule="auto"/>
        <w:ind w:left="1800" w:firstLine="0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PERSONAL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I am flexible, honest, pleasant, determined to learn, hardworking, and a synergic team player who has a passion for great technology and enjoys technological advancement. I always get a real buzz out of working in a technological environment, full of highly motivated developers, and above all the great pleasure of seeing happy faces enjoying learning that I have always wanted in my life. As a natural leader I am not only able to learn and understand, but also able to reliably carry past the knowledge as well. Great team leader and clear communicator.Ability to adapt to fast-paced environments.Capable of working under pressure.Fast learner and willing to grow.</w:t>
      </w:r>
    </w:p>
    <w:p w:rsidR="00000000" w:rsidDel="00000000" w:rsidP="00000000" w:rsidRDefault="00000000" w:rsidRPr="00000000" w14:paraId="00000028">
      <w:pPr>
        <w:widowControl w:val="0"/>
        <w:spacing w:before="0" w:line="240" w:lineRule="auto"/>
        <w:ind w:left="360" w:right="1654" w:firstLine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br w:type="textWrapping"/>
        <w:t xml:space="preserve">              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PERSONAL ATTRIBUTES</w:t>
      </w:r>
    </w:p>
    <w:p w:rsidR="00000000" w:rsidDel="00000000" w:rsidP="00000000" w:rsidRDefault="00000000" w:rsidRPr="00000000" w14:paraId="00000029">
      <w:pPr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As a developer, I have proven a track record of making great software that will entice users and business owners. I love the freedom of expression that technology gives and am willing to work to build a career in the technology world. Right now I am looking for a suitable position in your company that wants to recruit talented and enthusiastic individuals like me.</w:t>
      </w:r>
    </w:p>
    <w:p w:rsidR="00000000" w:rsidDel="00000000" w:rsidP="00000000" w:rsidRDefault="00000000" w:rsidRPr="00000000" w14:paraId="0000002A">
      <w:pPr>
        <w:widowControl w:val="0"/>
        <w:spacing w:before="37" w:line="240" w:lineRule="auto"/>
        <w:ind w:left="1800" w:right="1654" w:firstLine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55" w:line="240" w:lineRule="auto"/>
        <w:ind w:left="1800" w:right="1654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PROFESSIONAL SKILLS </w:t>
      </w:r>
    </w:p>
    <w:p w:rsidR="00000000" w:rsidDel="00000000" w:rsidP="00000000" w:rsidRDefault="00000000" w:rsidRPr="00000000" w14:paraId="0000002C">
      <w:pPr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vertAlign w:val="baseline"/>
          <w:rtl w:val="0"/>
        </w:rPr>
        <w:t xml:space="preserve">Javascript &amp; jQuery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vertAlign w:val="baseline"/>
          <w:rtl w:val="0"/>
        </w:rPr>
        <w:t xml:space="preserve">AngularJS,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V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vertAlign w:val="baseline"/>
          <w:rtl w:val="0"/>
        </w:rPr>
        <w:t xml:space="preserve">ue.js,React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vertAlign w:val="baseline"/>
          <w:rtl w:val="0"/>
        </w:rPr>
        <w:t xml:space="preserve">HTML5 &amp; CSS3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vertAlign w:val="baseline"/>
          <w:rtl w:val="0"/>
        </w:rPr>
        <w:t xml:space="preserve">Bootstrap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,Python,node.js,C,C++,typescript,PostgresQL,MySQL,MongoDB,Flask,Django,LinuxdffAdministrator,Docker,Kubernetes,GoogleCloud Platform,AWS,IBM Cloud,MS Azure,Figma,Heroku,Firebase,and Netifly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688232421875" w:line="276" w:lineRule="auto"/>
        <w:ind w:left="720" w:right="0" w:firstLine="0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    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REFEREES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right="0"/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hyperlink r:id="rId16">
        <w:r w:rsidDel="00000000" w:rsidR="00000000" w:rsidRPr="00000000">
          <w:rPr>
            <w:rFonts w:ascii="Montserrat" w:cs="Montserrat" w:eastAsia="Montserrat" w:hAnsi="Montserrat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Mr</w:t>
        </w:r>
      </w:hyperlink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. </w:t>
        </w:r>
      </w:hyperlink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Starford</w:t>
        </w:r>
      </w:hyperlink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 Omwakwe - Moringa School.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0" w:right="0" w:firstLine="0"/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hyperlink r:id="rId20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Mr.  Hussein Dida - Regional Director AO Technologies.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3. </w:t>
      </w:r>
      <w:hyperlink r:id="rId21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Mr. P</w:t>
        </w:r>
      </w:hyperlink>
      <w:hyperlink r:id="rId2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atrick Ngatia - Head of IT Java House </w:t>
        </w:r>
      </w:hyperlink>
      <w:hyperlink r:id="rId23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A</w:t>
        </w:r>
      </w:hyperlink>
      <w:hyperlink r:id="rId24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frica.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</w:t>
      </w:r>
      <w:hyperlink r:id="rId25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Mr .David Fung - Lead Software Engineering ALX Africa.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0" w:right="0" w:firstLine="0"/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744.4352722167969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744.4352722167969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818359375" w:line="240" w:lineRule="auto"/>
        <w:ind w:left="744.4352722167969" w:right="0" w:firstLine="0"/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0" w:top="1065" w:left="1800.7798767089844" w:right="1802.00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/>
  <w:font w:name="Montserra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hussein.dida@aogroup.co.za" TargetMode="External"/><Relationship Id="rId22" Type="http://schemas.openxmlformats.org/officeDocument/2006/relationships/hyperlink" Target="mailto:patrick@javahouseafrica.com" TargetMode="External"/><Relationship Id="rId21" Type="http://schemas.openxmlformats.org/officeDocument/2006/relationships/hyperlink" Target="mailto:patrick@javahouseafrica.com" TargetMode="External"/><Relationship Id="rId24" Type="http://schemas.openxmlformats.org/officeDocument/2006/relationships/hyperlink" Target="mailto:patrick@javahouseafrica.com" TargetMode="External"/><Relationship Id="rId23" Type="http://schemas.openxmlformats.org/officeDocument/2006/relationships/hyperlink" Target="mailto:patrick@javahouseafrica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hassan-juma-b0a530101/" TargetMode="External"/><Relationship Id="rId25" Type="http://schemas.openxmlformats.org/officeDocument/2006/relationships/hyperlink" Target="mailto:david.fung@alxfrica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okothhassanjuma@gmail.com" TargetMode="External"/><Relationship Id="rId7" Type="http://schemas.openxmlformats.org/officeDocument/2006/relationships/hyperlink" Target="https://www.linkedin.com/in/hassan-juma-b0a530101/" TargetMode="External"/><Relationship Id="rId8" Type="http://schemas.openxmlformats.org/officeDocument/2006/relationships/hyperlink" Target="http://okothhassanjuma@gmail.com" TargetMode="External"/><Relationship Id="rId11" Type="http://schemas.openxmlformats.org/officeDocument/2006/relationships/hyperlink" Target="https://github.com/HASSAN1A/" TargetMode="External"/><Relationship Id="rId10" Type="http://schemas.openxmlformats.org/officeDocument/2006/relationships/hyperlink" Target="https://hassan1a.github.io/HassanJuma/" TargetMode="External"/><Relationship Id="rId13" Type="http://schemas.openxmlformats.org/officeDocument/2006/relationships/hyperlink" Target="https://www.linkedin.com/company/university-of-maryland/?lipi=urn%3Ali%3Apage%3Ad_flagship3_profile_view_base%3B80%2Boh1ZMTVO%2FZAqWhATgBg%3D%3D&amp;licu=urn%3Ali%3Acontrol%3Ad_flagship3_profile_view_base-background_details_certification" TargetMode="External"/><Relationship Id="rId12" Type="http://schemas.openxmlformats.org/officeDocument/2006/relationships/hyperlink" Target="https://www.linkedin.com/company/cisco/?lipi=urn%3Ali%3Apage%3Ad_flagship3_profile_view_base%3B80%2Boh1ZMTVO%2FZAqWhATgBg%3D%3D&amp;licu=urn%3Ali%3Acontrol%3Ad_flagship3_profile_view_base-background_details_certification" TargetMode="External"/><Relationship Id="rId15" Type="http://schemas.openxmlformats.org/officeDocument/2006/relationships/hyperlink" Target="https://www.linkedin.com/company/cisco-networking-academy1/?lipi=urn%3Ali%3Apage%3Ad_flagship3_profile_view_base%3B80%2Boh1ZMTVO%2FZAqWhATgBg%3D%3D&amp;licu=urn%3Ali%3Acontrol%3Ad_flagship3_profile_view_base-background_details_certification" TargetMode="External"/><Relationship Id="rId14" Type="http://schemas.openxmlformats.org/officeDocument/2006/relationships/hyperlink" Target="https://www.linkedin.com/company/cisco-networking-academy1/?lipi=urn%3Ali%3Apage%3Ad_flagship3_profile_view_base%3B80%2Boh1ZMTVO%2FZAqWhATgBg%3D%3D&amp;licu=urn%3Ali%3Acontrol%3Ad_flagship3_profile_view_base-background_details_certification" TargetMode="External"/><Relationship Id="rId17" Type="http://schemas.openxmlformats.org/officeDocument/2006/relationships/hyperlink" Target="http://startford.omwakwe@moringaschool.com" TargetMode="External"/><Relationship Id="rId16" Type="http://schemas.openxmlformats.org/officeDocument/2006/relationships/hyperlink" Target="http://startford.omwakwe@moringaschool.com" TargetMode="External"/><Relationship Id="rId19" Type="http://schemas.openxmlformats.org/officeDocument/2006/relationships/hyperlink" Target="http://startford.omwakwe@moringaschool.com" TargetMode="External"/><Relationship Id="rId18" Type="http://schemas.openxmlformats.org/officeDocument/2006/relationships/hyperlink" Target="http://startford.omwakwe@moringascho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